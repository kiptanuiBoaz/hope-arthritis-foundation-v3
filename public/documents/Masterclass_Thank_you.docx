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6A6A6A"/>
          <w:sz w:val="56"/>
          <w:szCs w:val="56"/>
          <w:shd w:val="clear" w:color="auto" w:fill="FFFFFF"/>
        </w:rPr>
      </w:pPr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 xml:space="preserve">"Great! </w:t>
      </w:r>
      <w:proofErr w:type="gramStart"/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>You're</w:t>
      </w:r>
      <w:proofErr w:type="gramEnd"/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 xml:space="preserve"> in. 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6A6A6A"/>
          <w:sz w:val="56"/>
          <w:szCs w:val="56"/>
          <w:shd w:val="clear" w:color="auto" w:fill="FFFFFF"/>
        </w:rPr>
      </w:pPr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 xml:space="preserve">Congratulations on choosing to invest in yourself and enhance your service delivery for your </w:t>
      </w:r>
      <w:proofErr w:type="spellStart"/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>Paediatric</w:t>
      </w:r>
      <w:proofErr w:type="spellEnd"/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 xml:space="preserve"> Rheumatology Patients. 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6A6A6A"/>
          <w:sz w:val="56"/>
          <w:szCs w:val="56"/>
          <w:shd w:val="clear" w:color="auto" w:fill="FFFFFF"/>
        </w:rPr>
      </w:pPr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 xml:space="preserve">This marks the beginning of an amazing journey to improve the quality of care and accelerate positive outcomes for these patients. 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6A6A6A"/>
          <w:sz w:val="56"/>
          <w:szCs w:val="56"/>
          <w:shd w:val="clear" w:color="auto" w:fill="FFFFFF"/>
        </w:rPr>
      </w:pPr>
      <w:r>
        <w:rPr>
          <w:rFonts w:ascii="Helvetica" w:hAnsi="Helvetica"/>
          <w:color w:val="6A6A6A"/>
          <w:sz w:val="56"/>
          <w:szCs w:val="56"/>
          <w:shd w:val="clear" w:color="auto" w:fill="FFFFFF"/>
        </w:rPr>
        <w:t>I appreciate your commitment!"</w:t>
      </w:r>
    </w:p>
    <w:p w:rsidR="001F085E" w:rsidRDefault="001F085E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84"/>
          <w:szCs w:val="84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  <w:r>
        <w:rPr>
          <w:rFonts w:ascii="Tahoma" w:hAnsi="Tahoma"/>
          <w:color w:val="6A6A6A"/>
          <w:sz w:val="66"/>
          <w:szCs w:val="66"/>
          <w:shd w:val="clear" w:color="auto" w:fill="FFFFFF"/>
          <w:lang w:val="de-DE"/>
        </w:rPr>
        <w:t>YOUR NEXT FOUR STEPS</w:t>
      </w:r>
    </w:p>
    <w:p w:rsidR="001F085E" w:rsidRDefault="001F085E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  <w:r>
        <w:rPr>
          <w:rFonts w:ascii="Tahoma" w:hAnsi="Tahoma"/>
          <w:color w:val="6A6A6A"/>
          <w:sz w:val="66"/>
          <w:szCs w:val="66"/>
          <w:shd w:val="clear" w:color="auto" w:fill="FFFFFF"/>
          <w:lang w:val="de-DE"/>
        </w:rPr>
        <w:t>STEP ONE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FFFFFF"/>
          <w:sz w:val="48"/>
          <w:szCs w:val="48"/>
          <w:shd w:val="clear" w:color="auto" w:fill="6A6A6A"/>
        </w:rPr>
      </w:pP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 xml:space="preserve">The meeting link for this masterclass is safely stored in </w:t>
      </w: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>your email. Please access it and add it to your calendar</w:t>
      </w:r>
    </w:p>
    <w:p w:rsidR="001F085E" w:rsidRDefault="001F085E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  <w:r>
        <w:rPr>
          <w:rFonts w:ascii="Tahoma" w:hAnsi="Tahoma"/>
          <w:color w:val="6A6A6A"/>
          <w:sz w:val="66"/>
          <w:szCs w:val="66"/>
          <w:shd w:val="clear" w:color="auto" w:fill="FFFFFF"/>
          <w:lang w:val="de-DE"/>
        </w:rPr>
        <w:t>STEP TWO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FFFFFF"/>
          <w:sz w:val="48"/>
          <w:szCs w:val="48"/>
          <w:shd w:val="clear" w:color="auto" w:fill="6A6A6A"/>
        </w:rPr>
      </w:pP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lastRenderedPageBreak/>
        <w:t xml:space="preserve">Here is the </w:t>
      </w:r>
      <w:r w:rsidR="002439E7">
        <w:rPr>
          <w:rFonts w:ascii="Helvetica" w:hAnsi="Helvetica"/>
          <w:color w:val="FFFFFF"/>
          <w:sz w:val="48"/>
          <w:szCs w:val="48"/>
          <w:shd w:val="clear" w:color="auto" w:fill="6A6A6A"/>
        </w:rPr>
        <w:t>link to access the Algorithm for the approa</w:t>
      </w:r>
      <w:ins w:id="0" w:author="angela.migowa" w:date="2023-08-04T14:24:00Z">
        <w:r w:rsidR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t xml:space="preserve">ch to clinical </w:t>
        </w:r>
      </w:ins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 xml:space="preserve">care for children with </w:t>
      </w:r>
      <w:ins w:id="1" w:author="angela.migowa" w:date="2023-08-04T14:25:00Z">
        <w:r w:rsidR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t>musculoskeletal pain</w:t>
        </w:r>
      </w:ins>
      <w:del w:id="2" w:author="angela.migowa" w:date="2023-08-04T14:25:00Z"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f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m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m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t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r</w:delText>
        </w:r>
      </w:del>
      <w:del w:id="3" w:author="angela.migowa" w:date="2023-08-04T14:24:00Z"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y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m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s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u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s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k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e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e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t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d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t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s</w:delText>
        </w:r>
      </w:del>
    </w:p>
    <w:p w:rsidR="001F085E" w:rsidRDefault="00EB4C08">
      <w:pPr>
        <w:pStyle w:val="Default"/>
        <w:spacing w:before="0" w:line="240" w:lineRule="auto"/>
        <w:ind w:left="720"/>
        <w:jc w:val="center"/>
        <w:rPr>
          <w:rFonts w:ascii="Helvetica" w:eastAsia="Helvetica" w:hAnsi="Helvetica" w:cs="Helvetica"/>
          <w:color w:val="5E5E5E"/>
          <w:sz w:val="48"/>
          <w:szCs w:val="48"/>
          <w:shd w:val="clear" w:color="auto" w:fill="FFFFFF"/>
        </w:rPr>
      </w:pP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Which will help you offer better care for your patients.</w:t>
      </w:r>
    </w:p>
    <w:p w:rsidR="001F085E" w:rsidRDefault="001F085E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Helvetica" w:eastAsia="Helvetica" w:hAnsi="Helvetica" w:cs="Helvetica"/>
          <w:i/>
          <w:iCs/>
          <w:sz w:val="40"/>
          <w:szCs w:val="40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  <w:r>
        <w:rPr>
          <w:rFonts w:ascii="Tahoma" w:hAnsi="Tahoma"/>
          <w:color w:val="6A6A6A"/>
          <w:sz w:val="66"/>
          <w:szCs w:val="66"/>
          <w:shd w:val="clear" w:color="auto" w:fill="FFFFFF"/>
        </w:rPr>
        <w:t xml:space="preserve">  </w:t>
      </w:r>
      <w:r>
        <w:rPr>
          <w:rFonts w:ascii="Tahoma" w:hAnsi="Tahoma"/>
          <w:color w:val="6A6A6A"/>
          <w:sz w:val="66"/>
          <w:szCs w:val="66"/>
          <w:shd w:val="clear" w:color="auto" w:fill="FFFFFF"/>
          <w:lang w:val="de-DE"/>
        </w:rPr>
        <w:t>STEP T</w:t>
      </w:r>
      <w:r>
        <w:rPr>
          <w:rFonts w:ascii="Tahoma" w:hAnsi="Tahoma"/>
          <w:color w:val="6A6A6A"/>
          <w:sz w:val="66"/>
          <w:szCs w:val="66"/>
          <w:shd w:val="clear" w:color="auto" w:fill="FFFFFF"/>
        </w:rPr>
        <w:t>HREE</w:t>
      </w:r>
    </w:p>
    <w:p w:rsidR="001F085E" w:rsidRDefault="001F085E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FFFFFF"/>
          <w:sz w:val="48"/>
          <w:szCs w:val="48"/>
          <w:shd w:val="clear" w:color="auto" w:fill="6A6A6A"/>
        </w:rPr>
      </w:pP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 xml:space="preserve">JOIN THE PRIVATE MEMBER ONLY HEALTH WORKERS IN </w:t>
      </w:r>
      <w:ins w:id="4" w:author="angela.migowa" w:date="2023-08-04T14:29:00Z">
        <w:r w:rsidR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t>SUPPORT GROUP</w:t>
        </w:r>
      </w:ins>
      <w:del w:id="5" w:author="angela.migowa" w:date="2023-08-04T14:29:00Z"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P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R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T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E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L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E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A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R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I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N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G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F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O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R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U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M</w:delText>
        </w:r>
      </w:del>
    </w:p>
    <w:p w:rsidR="001F085E" w:rsidRDefault="00EB4C08">
      <w:pPr>
        <w:pStyle w:val="Default"/>
        <w:spacing w:before="0" w:line="240" w:lineRule="auto"/>
        <w:ind w:left="720"/>
        <w:jc w:val="center"/>
        <w:rPr>
          <w:ins w:id="6" w:author="angela.migowa" w:date="2023-08-04T14:28:00Z"/>
          <w:rFonts w:ascii="Helvetica" w:hAnsi="Helvetica"/>
          <w:color w:val="5E5E5E"/>
          <w:sz w:val="48"/>
          <w:szCs w:val="48"/>
          <w:shd w:val="clear" w:color="auto" w:fill="FFFFFF"/>
        </w:rPr>
      </w:pP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You will benefit from group</w:t>
      </w: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 </w:t>
      </w: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learning and discussions on challenging areas within this field</w:t>
      </w:r>
    </w:p>
    <w:p w:rsidR="002439E7" w:rsidRDefault="002439E7">
      <w:pPr>
        <w:pStyle w:val="Default"/>
        <w:spacing w:before="0" w:line="240" w:lineRule="auto"/>
        <w:ind w:left="720"/>
        <w:jc w:val="center"/>
        <w:rPr>
          <w:rFonts w:ascii="Helvetica" w:eastAsia="Helvetica" w:hAnsi="Helvetica" w:cs="Helvetica"/>
          <w:color w:val="5E5E5E"/>
          <w:sz w:val="48"/>
          <w:szCs w:val="48"/>
          <w:shd w:val="clear" w:color="auto" w:fill="FFFFFF"/>
        </w:rPr>
      </w:pPr>
      <w:ins w:id="7" w:author="angela.migowa" w:date="2023-08-04T14:28:00Z">
        <w:r w:rsidRPr="002439E7">
          <w:rPr>
            <w:rFonts w:ascii="Helvetica" w:eastAsia="Helvetica" w:hAnsi="Helvetica" w:cs="Helvetica"/>
            <w:color w:val="5E5E5E"/>
            <w:sz w:val="48"/>
            <w:szCs w:val="48"/>
            <w:shd w:val="clear" w:color="auto" w:fill="FFFFFF"/>
          </w:rPr>
          <w:t>https://www.facebook.com/groups/760040175807009</w:t>
        </w:r>
      </w:ins>
    </w:p>
    <w:p w:rsidR="001F085E" w:rsidRDefault="001F085E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5E5E5E"/>
          <w:sz w:val="48"/>
          <w:szCs w:val="48"/>
          <w:shd w:val="clear" w:color="auto" w:fill="FFFFFF"/>
        </w:rPr>
      </w:pPr>
    </w:p>
    <w:p w:rsidR="001F085E" w:rsidRDefault="00EB4C08">
      <w:pPr>
        <w:pStyle w:val="Default"/>
        <w:spacing w:before="0" w:line="240" w:lineRule="auto"/>
        <w:jc w:val="center"/>
        <w:rPr>
          <w:rFonts w:ascii="Tahoma" w:eastAsia="Tahoma" w:hAnsi="Tahoma" w:cs="Tahoma"/>
          <w:color w:val="6A6A6A"/>
          <w:sz w:val="66"/>
          <w:szCs w:val="66"/>
          <w:shd w:val="clear" w:color="auto" w:fill="FFFFFF"/>
        </w:rPr>
      </w:pPr>
      <w:r>
        <w:rPr>
          <w:rFonts w:ascii="Tahoma" w:hAnsi="Tahoma"/>
          <w:color w:val="6A6A6A"/>
          <w:sz w:val="66"/>
          <w:szCs w:val="66"/>
          <w:shd w:val="clear" w:color="auto" w:fill="FFFFFF"/>
          <w:lang w:val="de-DE"/>
        </w:rPr>
        <w:t xml:space="preserve">STEP </w:t>
      </w:r>
      <w:r>
        <w:rPr>
          <w:rFonts w:ascii="Tahoma" w:hAnsi="Tahoma"/>
          <w:color w:val="6A6A6A"/>
          <w:sz w:val="66"/>
          <w:szCs w:val="66"/>
          <w:shd w:val="clear" w:color="auto" w:fill="FFFFFF"/>
        </w:rPr>
        <w:t>FOUR</w:t>
      </w:r>
    </w:p>
    <w:p w:rsidR="001F085E" w:rsidRDefault="00EB4C08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FFFFFF"/>
          <w:sz w:val="48"/>
          <w:szCs w:val="48"/>
          <w:shd w:val="clear" w:color="auto" w:fill="6A6A6A"/>
        </w:rPr>
      </w:pP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 xml:space="preserve">I invite you to subscribe to the </w:t>
      </w:r>
      <w:del w:id="8" w:author="angela.migowa" w:date="2023-08-04T14:30:00Z"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>Paediatric</w:delText>
        </w:r>
        <w:r w:rsidDel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delText xml:space="preserve"> Rheumatology Made Simple</w:delText>
        </w:r>
      </w:del>
      <w:ins w:id="9" w:author="angela.migowa" w:date="2023-08-04T14:30:00Z">
        <w:r w:rsidR="002439E7">
          <w:rPr>
            <w:rFonts w:ascii="Helvetica" w:hAnsi="Helvetica"/>
            <w:color w:val="FFFFFF"/>
            <w:sz w:val="48"/>
            <w:szCs w:val="48"/>
            <w:shd w:val="clear" w:color="auto" w:fill="6A6A6A"/>
          </w:rPr>
          <w:t>Hope Arthritis Foundation</w:t>
        </w:r>
      </w:ins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 xml:space="preserve"> You</w:t>
      </w: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>-</w:t>
      </w:r>
      <w:r>
        <w:rPr>
          <w:rFonts w:ascii="Helvetica" w:hAnsi="Helvetica"/>
          <w:color w:val="FFFFFF"/>
          <w:sz w:val="48"/>
          <w:szCs w:val="48"/>
          <w:shd w:val="clear" w:color="auto" w:fill="6A6A6A"/>
        </w:rPr>
        <w:t>Tube channel,</w:t>
      </w:r>
    </w:p>
    <w:p w:rsidR="001F085E" w:rsidRDefault="001F085E">
      <w:pPr>
        <w:pStyle w:val="Default"/>
        <w:spacing w:before="0" w:line="240" w:lineRule="auto"/>
        <w:jc w:val="center"/>
        <w:rPr>
          <w:rFonts w:ascii="Helvetica" w:eastAsia="Helvetica" w:hAnsi="Helvetica" w:cs="Helvetica"/>
          <w:color w:val="FFFFFF"/>
          <w:sz w:val="48"/>
          <w:szCs w:val="48"/>
          <w:shd w:val="clear" w:color="auto" w:fill="6A6A6A"/>
        </w:rPr>
      </w:pPr>
    </w:p>
    <w:p w:rsidR="001F085E" w:rsidRDefault="00EB4C08">
      <w:pPr>
        <w:pStyle w:val="Default"/>
        <w:spacing w:before="0" w:line="240" w:lineRule="auto"/>
        <w:ind w:left="720"/>
        <w:jc w:val="center"/>
        <w:rPr>
          <w:rFonts w:ascii="Helvetica" w:eastAsia="Helvetica" w:hAnsi="Helvetica" w:cs="Helvetica"/>
          <w:color w:val="5E5E5E"/>
          <w:sz w:val="48"/>
          <w:szCs w:val="48"/>
          <w:shd w:val="clear" w:color="auto" w:fill="FFFFFF"/>
        </w:rPr>
      </w:pP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 xml:space="preserve"> </w:t>
      </w: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Where you can access exceptional learning videos and audios</w:t>
      </w:r>
      <w:ins w:id="10" w:author="angela.migowa" w:date="2023-08-04T14:31:00Z">
        <w:r w:rsidR="002439E7"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 xml:space="preserve"> where </w:t>
        </w:r>
        <w:proofErr w:type="spellStart"/>
        <w:r w:rsidR="002439E7"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>Paediatric</w:t>
        </w:r>
        <w:proofErr w:type="spellEnd"/>
        <w:r w:rsidR="002439E7"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 xml:space="preserve"> Rheumatology is Made Simple!</w:t>
        </w:r>
      </w:ins>
    </w:p>
    <w:p w:rsidR="001F085E" w:rsidRDefault="00EB4C08">
      <w:pPr>
        <w:pStyle w:val="Default"/>
        <w:spacing w:before="0" w:line="240" w:lineRule="auto"/>
        <w:ind w:left="720"/>
        <w:jc w:val="center"/>
        <w:rPr>
          <w:ins w:id="11" w:author="angela.migowa" w:date="2023-08-04T18:34:00Z"/>
          <w:rFonts w:ascii="Helvetica" w:hAnsi="Helvetica"/>
          <w:color w:val="5E5E5E"/>
          <w:sz w:val="48"/>
          <w:szCs w:val="48"/>
          <w:shd w:val="clear" w:color="auto" w:fill="FFFFFF"/>
        </w:rPr>
      </w:pPr>
      <w:r>
        <w:rPr>
          <w:rFonts w:ascii="Helvetica" w:hAnsi="Helvetica"/>
          <w:color w:val="5E5E5E"/>
          <w:sz w:val="48"/>
          <w:szCs w:val="48"/>
          <w:shd w:val="clear" w:color="auto" w:fill="FFFFFF"/>
        </w:rPr>
        <w:t>Remember to Subscribe &amp; Like</w:t>
      </w:r>
    </w:p>
    <w:p w:rsidR="008F0E3E" w:rsidRDefault="008F0E3E">
      <w:pPr>
        <w:pStyle w:val="Default"/>
        <w:spacing w:before="0" w:line="240" w:lineRule="auto"/>
        <w:ind w:left="720"/>
        <w:jc w:val="center"/>
        <w:rPr>
          <w:ins w:id="12" w:author="angela.migowa" w:date="2023-08-04T18:34:00Z"/>
          <w:rFonts w:ascii="Helvetica" w:hAnsi="Helvetica"/>
          <w:color w:val="5E5E5E"/>
          <w:sz w:val="48"/>
          <w:szCs w:val="48"/>
          <w:shd w:val="clear" w:color="auto" w:fill="FFFFFF"/>
        </w:rPr>
      </w:pPr>
    </w:p>
    <w:p w:rsidR="008F0E3E" w:rsidRDefault="008F0E3E">
      <w:pPr>
        <w:pStyle w:val="Default"/>
        <w:spacing w:before="0" w:line="240" w:lineRule="auto"/>
        <w:ind w:left="720"/>
        <w:jc w:val="center"/>
      </w:pPr>
      <w:ins w:id="13" w:author="angela.migowa" w:date="2023-08-04T18:34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lastRenderedPageBreak/>
          <w:t>In</w:t>
        </w:r>
      </w:ins>
      <w:ins w:id="14" w:author="angela.migowa" w:date="2023-08-04T18:35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 xml:space="preserve"> </w:t>
        </w:r>
      </w:ins>
      <w:ins w:id="15" w:author="angela.migowa" w:date="2023-08-04T18:34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>case of any queries please contact us at</w:t>
        </w:r>
      </w:ins>
      <w:ins w:id="16" w:author="angela.migowa" w:date="2023-08-04T18:35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 xml:space="preserve"> </w:t>
        </w:r>
      </w:ins>
      <w:ins w:id="17" w:author="angela.migowa" w:date="2023-08-04T18:34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>support</w:t>
        </w:r>
      </w:ins>
      <w:ins w:id="18" w:author="angela.migowa" w:date="2023-08-04T18:35:00Z">
        <w:r>
          <w:rPr>
            <w:rFonts w:ascii="Helvetica" w:hAnsi="Helvetica"/>
            <w:color w:val="5E5E5E"/>
            <w:sz w:val="48"/>
            <w:szCs w:val="48"/>
            <w:shd w:val="clear" w:color="auto" w:fill="FFFFFF"/>
          </w:rPr>
          <w:t>@hopearthritisfoundation.com</w:t>
        </w:r>
      </w:ins>
      <w:bookmarkStart w:id="19" w:name="_GoBack"/>
      <w:bookmarkEnd w:id="19"/>
    </w:p>
    <w:sectPr w:rsidR="008F0E3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08" w:rsidRDefault="00EB4C08">
      <w:r>
        <w:separator/>
      </w:r>
    </w:p>
  </w:endnote>
  <w:endnote w:type="continuationSeparator" w:id="0">
    <w:p w:rsidR="00EB4C08" w:rsidRDefault="00EB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5E" w:rsidRDefault="001F085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08" w:rsidRDefault="00EB4C08">
      <w:r>
        <w:separator/>
      </w:r>
    </w:p>
  </w:footnote>
  <w:footnote w:type="continuationSeparator" w:id="0">
    <w:p w:rsidR="00EB4C08" w:rsidRDefault="00EB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5E" w:rsidRDefault="001F085E"/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la.migowa">
    <w15:presenceInfo w15:providerId="None" w15:userId="angela.migo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5E"/>
    <w:rsid w:val="001F085E"/>
    <w:rsid w:val="00203576"/>
    <w:rsid w:val="002439E7"/>
    <w:rsid w:val="008F0E3E"/>
    <w:rsid w:val="00E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49AC"/>
  <w15:docId w15:val="{991DC0CD-4B8A-45A2-9422-843B30E3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angela.migowa</dc:creator>
  <cp:lastModifiedBy>angela.migowa</cp:lastModifiedBy>
  <cp:revision>3</cp:revision>
  <dcterms:created xsi:type="dcterms:W3CDTF">2023-08-04T11:32:00Z</dcterms:created>
  <dcterms:modified xsi:type="dcterms:W3CDTF">2023-08-04T15:35:00Z</dcterms:modified>
</cp:coreProperties>
</file>